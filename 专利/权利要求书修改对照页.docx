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A98" w:rsidRDefault="00C208F0" w:rsidP="000C0A98">
      <w:pPr>
        <w:pStyle w:val="Default"/>
        <w:spacing w:line="360" w:lineRule="auto"/>
        <w:ind w:firstLineChars="200" w:firstLine="480"/>
        <w:jc w:val="both"/>
        <w:rPr>
          <w:rFonts w:asciiTheme="minorEastAsia" w:eastAsiaTheme="minorEastAsia" w:hAnsiTheme="minorEastAsia"/>
        </w:rPr>
      </w:pPr>
      <w:r>
        <w:rPr>
          <w:rFonts w:asciiTheme="minorEastAsia" w:eastAsiaTheme="minorEastAsia" w:hAnsiTheme="minorEastAsia" w:cs="Times New Roman" w:hint="eastAsia"/>
        </w:rPr>
        <w:t>1</w:t>
      </w:r>
      <w:r w:rsidR="000C0A98" w:rsidRPr="000C0A98">
        <w:rPr>
          <w:rFonts w:asciiTheme="minorEastAsia" w:eastAsiaTheme="minorEastAsia" w:hAnsiTheme="minorEastAsia" w:hint="eastAsia"/>
        </w:rPr>
        <w:t>、一种基于排队论的连续交通节点拥塞程度预测系统，其特征是：包括多个设置于交通节点的车流量传感器、服务器和数据库，其中：</w:t>
      </w:r>
      <w:r w:rsidR="000C0A98" w:rsidRPr="000C0A98">
        <w:rPr>
          <w:rFonts w:asciiTheme="minorEastAsia" w:eastAsiaTheme="minorEastAsia" w:hAnsiTheme="minorEastAsia"/>
        </w:rPr>
        <w:t xml:space="preserve"> </w:t>
      </w:r>
    </w:p>
    <w:p w:rsid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所述车流量传感器，被配置为记录到达各交通节点的主干道上的车流量，通过各节点后转弯的车流量以及从两侧方向转弯准备进入下一个交通节点的车流量，并存储至数据库；</w:t>
      </w:r>
      <w:r w:rsidRPr="000C0A98">
        <w:rPr>
          <w:rFonts w:asciiTheme="minorEastAsia" w:eastAsiaTheme="minorEastAsia" w:hAnsiTheme="minorEastAsia"/>
        </w:rPr>
        <w:t xml:space="preserve"> </w:t>
      </w:r>
    </w:p>
    <w:p w:rsid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所述服务器，获取并处理数据库内的信息，包括实时车流量参数模块和获取队列长度分布模块，所述实时车流量参数模块，被配置为统计单位时间内主干道方向上到达相应交通节点的车辆数，计算得到平均到达速率、</w:t>
      </w:r>
      <w:r w:rsidRPr="000C0A98">
        <w:rPr>
          <w:rFonts w:asciiTheme="minorEastAsia" w:eastAsiaTheme="minorEastAsia" w:hAnsiTheme="minorEastAsia" w:cs="Cambria"/>
          <w:i/>
          <w:iCs/>
        </w:rPr>
        <w:t>Hurst</w:t>
      </w:r>
      <w:r w:rsidRPr="000C0A98">
        <w:rPr>
          <w:rFonts w:asciiTheme="minorEastAsia" w:eastAsiaTheme="minorEastAsia" w:hAnsiTheme="minorEastAsia" w:hint="eastAsia"/>
        </w:rPr>
        <w:t>参数，同时根据车流量传感器采集的信息，确认车辆的非转弯概率和相应主干道上的交通节点的服务能力；</w:t>
      </w:r>
      <w:r w:rsidRPr="000C0A98">
        <w:rPr>
          <w:rFonts w:asciiTheme="minorEastAsia" w:eastAsiaTheme="minorEastAsia" w:hAnsiTheme="minorEastAsia"/>
        </w:rPr>
        <w:t xml:space="preserve"> </w:t>
      </w:r>
    </w:p>
    <w:p w:rsidR="000C0A98" w:rsidRP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所述获取队列长度分布模块，根据实时车流量参数模块的输入参数，得到当前交通节点的队列长度分布图以及与其连续的交通节点的队列长度分布图</w:t>
      </w:r>
      <w:r w:rsidR="00C208F0">
        <w:rPr>
          <w:rFonts w:asciiTheme="minorEastAsia" w:eastAsiaTheme="minorEastAsia" w:hAnsiTheme="minorEastAsia" w:hint="eastAsia"/>
        </w:rPr>
        <w:t>；</w:t>
      </w:r>
      <w:r w:rsidRPr="000C0A98">
        <w:rPr>
          <w:rFonts w:asciiTheme="minorEastAsia" w:eastAsiaTheme="minorEastAsia" w:hAnsiTheme="minorEastAsia"/>
        </w:rPr>
        <w:t xml:space="preserve"> </w:t>
      </w:r>
    </w:p>
    <w:p w:rsidR="000C0A98" w:rsidRP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所述获取队列长度分布模块，计算当前变化度，然后根据当前变化度和其历史数据计算了最终变化度，并计算变化度的阈值</w:t>
      </w:r>
      <w:r w:rsidR="00C208F0">
        <w:rPr>
          <w:rFonts w:asciiTheme="minorEastAsia" w:eastAsiaTheme="minorEastAsia" w:hAnsiTheme="minorEastAsia" w:hint="eastAsia"/>
        </w:rPr>
        <w:t>；</w:t>
      </w:r>
      <w:r w:rsidRPr="000C0A98">
        <w:rPr>
          <w:rFonts w:asciiTheme="minorEastAsia" w:eastAsiaTheme="minorEastAsia" w:hAnsiTheme="minorEastAsia"/>
        </w:rPr>
        <w:t xml:space="preserve"> </w:t>
      </w:r>
    </w:p>
    <w:p w:rsidR="000C0A98" w:rsidRP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所述实时车流量参数模块计算在一个时间窗口内的车流量的平均到达速率，若平均到达速率大于阈值，则以该时间窗口的起点时间开始记录的到达车辆数，使用重标极差方法</w:t>
      </w:r>
      <w:del w:id="0" w:author="20180720a" w:date="2019-10-10T11:16:00Z">
        <w:r w:rsidRPr="000C0A98" w:rsidDel="00DD2A9A">
          <w:rPr>
            <w:rFonts w:asciiTheme="minorEastAsia" w:eastAsiaTheme="minorEastAsia" w:hAnsiTheme="minorEastAsia" w:hint="eastAsia"/>
          </w:rPr>
          <w:delText>或</w:delText>
        </w:r>
      </w:del>
      <w:ins w:id="1" w:author="20180720a" w:date="2019-10-10T11:16:00Z">
        <w:r w:rsidR="00DD2A9A">
          <w:rPr>
            <w:rFonts w:asciiTheme="minorEastAsia" w:eastAsiaTheme="minorEastAsia" w:hAnsiTheme="minorEastAsia" w:hint="eastAsia"/>
          </w:rPr>
          <w:t>和</w:t>
        </w:r>
      </w:ins>
      <w:r w:rsidRPr="000C0A98">
        <w:rPr>
          <w:rFonts w:asciiTheme="minorEastAsia" w:eastAsiaTheme="minorEastAsia" w:hAnsiTheme="minorEastAsia" w:hint="eastAsia"/>
        </w:rPr>
        <w:t>方差时间方法来分别计算车流量的</w:t>
      </w:r>
      <w:r w:rsidRPr="000C0A98">
        <w:rPr>
          <w:rFonts w:asciiTheme="minorEastAsia" w:eastAsiaTheme="minorEastAsia" w:hAnsiTheme="minorEastAsia" w:cs="Cambria"/>
          <w:i/>
          <w:iCs/>
        </w:rPr>
        <w:t>Hurst</w:t>
      </w:r>
      <w:r w:rsidRPr="000C0A98">
        <w:rPr>
          <w:rFonts w:asciiTheme="minorEastAsia" w:eastAsiaTheme="minorEastAsia" w:hAnsiTheme="minorEastAsia" w:hint="eastAsia"/>
        </w:rPr>
        <w:t>参数。</w:t>
      </w:r>
      <w:r w:rsidRPr="000C0A98">
        <w:rPr>
          <w:rFonts w:asciiTheme="minorEastAsia" w:eastAsiaTheme="minorEastAsia" w:hAnsiTheme="minorEastAsia"/>
        </w:rPr>
        <w:t xml:space="preserve"> </w:t>
      </w:r>
    </w:p>
    <w:p w:rsidR="000C0A98" w:rsidRPr="000C0A98" w:rsidRDefault="00C208F0" w:rsidP="000C0A98">
      <w:pPr>
        <w:pStyle w:val="Default"/>
        <w:spacing w:line="360" w:lineRule="auto"/>
        <w:ind w:firstLineChars="200" w:firstLine="480"/>
        <w:jc w:val="both"/>
        <w:rPr>
          <w:rFonts w:asciiTheme="minorEastAsia" w:eastAsiaTheme="minorEastAsia" w:hAnsiTheme="minorEastAsia" w:cs="Calibri"/>
        </w:rPr>
      </w:pPr>
      <w:r>
        <w:rPr>
          <w:rFonts w:asciiTheme="minorEastAsia" w:eastAsiaTheme="minorEastAsia" w:hAnsiTheme="minorEastAsia" w:cs="Times New Roman" w:hint="eastAsia"/>
        </w:rPr>
        <w:t>2</w:t>
      </w:r>
      <w:r w:rsidR="000C0A98" w:rsidRPr="000C0A98">
        <w:rPr>
          <w:rFonts w:asciiTheme="minorEastAsia" w:eastAsiaTheme="minorEastAsia" w:hAnsiTheme="minorEastAsia" w:hint="eastAsia"/>
        </w:rPr>
        <w:t>、一种基于排队论的连续交通节点拥塞程度预测方法，其特征是：包括以下步骤：</w:t>
      </w:r>
    </w:p>
    <w:p w:rsidR="000C0A98" w:rsidRP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w:t>
      </w:r>
      <w:r w:rsidRPr="000C0A98">
        <w:rPr>
          <w:rFonts w:asciiTheme="minorEastAsia" w:eastAsiaTheme="minorEastAsia" w:hAnsiTheme="minorEastAsia" w:cs="Times New Roman"/>
        </w:rPr>
        <w:t>1</w:t>
      </w:r>
      <w:r w:rsidRPr="000C0A98">
        <w:rPr>
          <w:rFonts w:asciiTheme="minorEastAsia" w:eastAsiaTheme="minorEastAsia" w:hAnsiTheme="minorEastAsia" w:hint="eastAsia"/>
        </w:rPr>
        <w:t>）获取某一个交通节点的主干道上的车流量、通过该节点后转弯的车流量以及从两侧方向转弯准备进入下一个交通节点的车流量，根据设定时段内的记录信息确定该交通节点的车辆的非转弯概率和服务能力；</w:t>
      </w:r>
      <w:r w:rsidRPr="000C0A98">
        <w:rPr>
          <w:rFonts w:asciiTheme="minorEastAsia" w:eastAsiaTheme="minorEastAsia" w:hAnsiTheme="minorEastAsia"/>
        </w:rPr>
        <w:t xml:space="preserve"> </w:t>
      </w:r>
    </w:p>
    <w:p w:rsidR="000C0A98" w:rsidRP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w:t>
      </w:r>
      <w:r w:rsidRPr="000C0A98">
        <w:rPr>
          <w:rFonts w:asciiTheme="minorEastAsia" w:eastAsiaTheme="minorEastAsia" w:hAnsiTheme="minorEastAsia" w:cs="Times New Roman"/>
        </w:rPr>
        <w:t>2</w:t>
      </w:r>
      <w:r w:rsidRPr="000C0A98">
        <w:rPr>
          <w:rFonts w:asciiTheme="minorEastAsia" w:eastAsiaTheme="minorEastAsia" w:hAnsiTheme="minorEastAsia" w:hint="eastAsia"/>
        </w:rPr>
        <w:t>）对实时记录的车辆量进行处理，统计单位时间内主干道方向上到达该交通节点的车辆数，确定平均到达速率，判断交通流量的状态是否可能会进入高峰期，若进入高峰期则实时测定该段时间内的车流量的</w:t>
      </w:r>
      <w:r w:rsidRPr="000C0A98">
        <w:rPr>
          <w:rFonts w:asciiTheme="minorEastAsia" w:eastAsiaTheme="minorEastAsia" w:hAnsiTheme="minorEastAsia" w:cs="Cambria"/>
          <w:i/>
          <w:iCs/>
        </w:rPr>
        <w:t>Hurst</w:t>
      </w:r>
      <w:r w:rsidRPr="000C0A98">
        <w:rPr>
          <w:rFonts w:asciiTheme="minorEastAsia" w:eastAsiaTheme="minorEastAsia" w:hAnsiTheme="minorEastAsia" w:hint="eastAsia"/>
        </w:rPr>
        <w:t>参数，否则返回步骤（</w:t>
      </w:r>
      <w:r w:rsidRPr="000C0A98">
        <w:rPr>
          <w:rFonts w:asciiTheme="minorEastAsia" w:eastAsiaTheme="minorEastAsia" w:hAnsiTheme="minorEastAsia" w:cs="Cambria"/>
        </w:rPr>
        <w:t>1</w:t>
      </w:r>
      <w:r w:rsidRPr="000C0A98">
        <w:rPr>
          <w:rFonts w:asciiTheme="minorEastAsia" w:eastAsiaTheme="minorEastAsia" w:hAnsiTheme="minorEastAsia" w:hint="eastAsia"/>
        </w:rPr>
        <w:t>）；</w:t>
      </w:r>
      <w:r w:rsidRPr="000C0A98">
        <w:rPr>
          <w:rFonts w:asciiTheme="minorEastAsia" w:eastAsiaTheme="minorEastAsia" w:hAnsiTheme="minorEastAsia"/>
        </w:rPr>
        <w:t xml:space="preserve"> </w:t>
      </w:r>
    </w:p>
    <w:p w:rsidR="000C0A98" w:rsidRP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w:t>
      </w:r>
      <w:r w:rsidRPr="000C0A98">
        <w:rPr>
          <w:rFonts w:asciiTheme="minorEastAsia" w:eastAsiaTheme="minorEastAsia" w:hAnsiTheme="minorEastAsia" w:cs="Times New Roman"/>
        </w:rPr>
        <w:t>3</w:t>
      </w:r>
      <w:r w:rsidRPr="000C0A98">
        <w:rPr>
          <w:rFonts w:asciiTheme="minorEastAsia" w:eastAsiaTheme="minorEastAsia" w:hAnsiTheme="minorEastAsia" w:hint="eastAsia"/>
        </w:rPr>
        <w:t>）</w:t>
      </w:r>
      <w:r w:rsidRPr="000C0A98">
        <w:rPr>
          <w:rFonts w:asciiTheme="minorEastAsia" w:eastAsiaTheme="minorEastAsia" w:hAnsiTheme="minorEastAsia"/>
        </w:rPr>
        <w:t xml:space="preserve"> </w:t>
      </w:r>
      <w:r w:rsidRPr="000C0A98">
        <w:rPr>
          <w:rFonts w:asciiTheme="minorEastAsia" w:eastAsiaTheme="minorEastAsia" w:hAnsiTheme="minorEastAsia" w:hint="eastAsia"/>
        </w:rPr>
        <w:t>根据车流量的</w:t>
      </w:r>
      <w:r w:rsidRPr="000C0A98">
        <w:rPr>
          <w:rFonts w:asciiTheme="minorEastAsia" w:eastAsiaTheme="minorEastAsia" w:hAnsiTheme="minorEastAsia" w:cs="Calibri"/>
          <w:i/>
          <w:iCs/>
        </w:rPr>
        <w:t>Hurst</w:t>
      </w:r>
      <w:r w:rsidRPr="000C0A98">
        <w:rPr>
          <w:rFonts w:asciiTheme="minorEastAsia" w:eastAsiaTheme="minorEastAsia" w:hAnsiTheme="minorEastAsia" w:hint="eastAsia"/>
        </w:rPr>
        <w:t>参数、平均到达速率，以及该主干道上的交通节点的服务能力作为输入参数，得到当前交通节点的队列长度分布图，根据该分布预测当前交通节点在当前车流量的情况下拥塞程度；</w:t>
      </w:r>
      <w:r w:rsidRPr="000C0A98">
        <w:rPr>
          <w:rFonts w:asciiTheme="minorEastAsia" w:eastAsiaTheme="minorEastAsia" w:hAnsiTheme="minorEastAsia"/>
        </w:rPr>
        <w:t xml:space="preserve"> </w:t>
      </w:r>
    </w:p>
    <w:p w:rsidR="000C0A98" w:rsidRPr="000C0A98" w:rsidRDefault="000C0A98" w:rsidP="000C0A98">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lastRenderedPageBreak/>
        <w:t>（</w:t>
      </w:r>
      <w:r w:rsidRPr="000C0A98">
        <w:rPr>
          <w:rFonts w:asciiTheme="minorEastAsia" w:eastAsiaTheme="minorEastAsia" w:hAnsiTheme="minorEastAsia" w:cs="Times New Roman"/>
        </w:rPr>
        <w:t>4</w:t>
      </w:r>
      <w:r w:rsidRPr="000C0A98">
        <w:rPr>
          <w:rFonts w:asciiTheme="minorEastAsia" w:eastAsiaTheme="minorEastAsia" w:hAnsiTheme="minorEastAsia" w:hint="eastAsia"/>
        </w:rPr>
        <w:t>）</w:t>
      </w:r>
      <w:r w:rsidRPr="000C0A98">
        <w:rPr>
          <w:rFonts w:asciiTheme="minorEastAsia" w:eastAsiaTheme="minorEastAsia" w:hAnsiTheme="minorEastAsia"/>
        </w:rPr>
        <w:t xml:space="preserve"> </w:t>
      </w:r>
      <w:r w:rsidRPr="000C0A98">
        <w:rPr>
          <w:rFonts w:asciiTheme="minorEastAsia" w:eastAsiaTheme="minorEastAsia" w:hAnsiTheme="minorEastAsia" w:hint="eastAsia"/>
        </w:rPr>
        <w:t>结合从两侧方向转弯准备进入该交通节点的车流量平均到达速率以及当前交通节点的车辆的非转弯概率，确认下一个交通节点的队列长度分布图，以此得到每一个交通节点的流量对后继的交通节点的拥塞程度的影响，对其拥塞程度进行预测。</w:t>
      </w:r>
      <w:r w:rsidRPr="000C0A98">
        <w:rPr>
          <w:rFonts w:asciiTheme="minorEastAsia" w:eastAsiaTheme="minorEastAsia" w:hAnsiTheme="minorEastAsia"/>
        </w:rPr>
        <w:t xml:space="preserve"> </w:t>
      </w:r>
    </w:p>
    <w:p w:rsidR="000C0A98" w:rsidRPr="000C0A98" w:rsidRDefault="00C208F0" w:rsidP="000C0A98">
      <w:pPr>
        <w:pStyle w:val="Default"/>
        <w:spacing w:line="360" w:lineRule="auto"/>
        <w:ind w:firstLineChars="200" w:firstLine="480"/>
        <w:jc w:val="both"/>
        <w:rPr>
          <w:rFonts w:asciiTheme="minorEastAsia" w:eastAsiaTheme="minorEastAsia" w:hAnsiTheme="minorEastAsia"/>
        </w:rPr>
      </w:pPr>
      <w:r>
        <w:rPr>
          <w:rFonts w:asciiTheme="minorEastAsia" w:eastAsiaTheme="minorEastAsia" w:hAnsiTheme="minorEastAsia" w:cs="Cambria" w:hint="eastAsia"/>
        </w:rPr>
        <w:t>3</w:t>
      </w:r>
      <w:r w:rsidR="000C0A98" w:rsidRPr="000C0A98">
        <w:rPr>
          <w:rFonts w:asciiTheme="minorEastAsia" w:eastAsiaTheme="minorEastAsia" w:hAnsiTheme="minorEastAsia" w:hint="eastAsia"/>
        </w:rPr>
        <w:t>、如权利要求</w:t>
      </w:r>
      <w:r>
        <w:rPr>
          <w:rFonts w:asciiTheme="minorEastAsia" w:eastAsiaTheme="minorEastAsia" w:hAnsiTheme="minorEastAsia" w:cs="Cambria" w:hint="eastAsia"/>
        </w:rPr>
        <w:t>2</w:t>
      </w:r>
      <w:r w:rsidR="000C0A98" w:rsidRPr="000C0A98">
        <w:rPr>
          <w:rFonts w:asciiTheme="minorEastAsia" w:eastAsiaTheme="minorEastAsia" w:hAnsiTheme="minorEastAsia" w:hint="eastAsia"/>
        </w:rPr>
        <w:t>所述的一种基于排队论的连续交通节点拥塞程度预测方法，其特征是：所述步骤（</w:t>
      </w:r>
      <w:r w:rsidR="000C0A98" w:rsidRPr="000C0A98">
        <w:rPr>
          <w:rFonts w:asciiTheme="minorEastAsia" w:eastAsiaTheme="minorEastAsia" w:hAnsiTheme="minorEastAsia" w:cs="Cambria"/>
        </w:rPr>
        <w:t>2</w:t>
      </w:r>
      <w:r w:rsidR="000C0A98" w:rsidRPr="000C0A98">
        <w:rPr>
          <w:rFonts w:asciiTheme="minorEastAsia" w:eastAsiaTheme="minorEastAsia" w:hAnsiTheme="minorEastAsia" w:hint="eastAsia"/>
        </w:rPr>
        <w:t>）中，先计算在一个时间窗口内的车流量的平均到达速率，若平均到达速率大于阈值，则以该时间窗口的起点时间开始记录的到达车辆数，使用重标极差方法和方差时间方法来分别计算车流量的</w:t>
      </w:r>
      <w:r w:rsidR="000C0A98" w:rsidRPr="000C0A98">
        <w:rPr>
          <w:rFonts w:asciiTheme="minorEastAsia" w:eastAsiaTheme="minorEastAsia" w:hAnsiTheme="minorEastAsia" w:cs="Cambria"/>
          <w:i/>
          <w:iCs/>
        </w:rPr>
        <w:t>Hurst</w:t>
      </w:r>
      <w:r w:rsidR="000C0A98" w:rsidRPr="000C0A98">
        <w:rPr>
          <w:rFonts w:asciiTheme="minorEastAsia" w:eastAsiaTheme="minorEastAsia" w:hAnsiTheme="minorEastAsia" w:hint="eastAsia"/>
        </w:rPr>
        <w:t>参数，通过取两种方法测得的</w:t>
      </w:r>
      <w:r w:rsidR="000C0A98" w:rsidRPr="000C0A98">
        <w:rPr>
          <w:rFonts w:asciiTheme="minorEastAsia" w:eastAsiaTheme="minorEastAsia" w:hAnsiTheme="minorEastAsia" w:cs="Cambria"/>
          <w:i/>
          <w:iCs/>
        </w:rPr>
        <w:t>Hurst</w:t>
      </w:r>
      <w:r w:rsidR="000C0A98" w:rsidRPr="000C0A98">
        <w:rPr>
          <w:rFonts w:asciiTheme="minorEastAsia" w:eastAsiaTheme="minorEastAsia" w:hAnsiTheme="minorEastAsia" w:hint="eastAsia"/>
        </w:rPr>
        <w:t>参数的均值作为模型的参数输入。</w:t>
      </w:r>
      <w:r w:rsidR="000C0A98" w:rsidRPr="000C0A98">
        <w:rPr>
          <w:rFonts w:asciiTheme="minorEastAsia" w:eastAsiaTheme="minorEastAsia" w:hAnsiTheme="minorEastAsia"/>
        </w:rPr>
        <w:t xml:space="preserve"> </w:t>
      </w:r>
    </w:p>
    <w:p w:rsidR="005B49AB" w:rsidRDefault="00C208F0" w:rsidP="000C0A98">
      <w:pPr>
        <w:pStyle w:val="Default"/>
        <w:spacing w:line="360" w:lineRule="auto"/>
        <w:ind w:firstLineChars="200" w:firstLine="480"/>
        <w:jc w:val="both"/>
        <w:rPr>
          <w:rFonts w:asciiTheme="minorEastAsia" w:eastAsiaTheme="minorEastAsia" w:hAnsiTheme="minorEastAsia"/>
        </w:rPr>
      </w:pPr>
      <w:r>
        <w:rPr>
          <w:rFonts w:asciiTheme="minorEastAsia" w:eastAsiaTheme="minorEastAsia" w:hAnsiTheme="minorEastAsia" w:cs="Cambria" w:hint="eastAsia"/>
        </w:rPr>
        <w:t>4</w:t>
      </w:r>
      <w:r w:rsidR="000C0A98" w:rsidRPr="000C0A98">
        <w:rPr>
          <w:rFonts w:asciiTheme="minorEastAsia" w:eastAsiaTheme="minorEastAsia" w:hAnsiTheme="minorEastAsia" w:hint="eastAsia"/>
        </w:rPr>
        <w:t>、如权利要求</w:t>
      </w:r>
      <w:r>
        <w:rPr>
          <w:rFonts w:asciiTheme="minorEastAsia" w:eastAsiaTheme="minorEastAsia" w:hAnsiTheme="minorEastAsia" w:cs="Cambria" w:hint="eastAsia"/>
        </w:rPr>
        <w:t>2</w:t>
      </w:r>
      <w:r w:rsidR="000C0A98" w:rsidRPr="000C0A98">
        <w:rPr>
          <w:rFonts w:asciiTheme="minorEastAsia" w:eastAsiaTheme="minorEastAsia" w:hAnsiTheme="minorEastAsia" w:hint="eastAsia"/>
        </w:rPr>
        <w:t>所述的一种基于排队论的连续交通节点拥塞程度预测方法，其特征是：所述步骤（</w:t>
      </w:r>
      <w:r w:rsidR="000C0A98" w:rsidRPr="000C0A98">
        <w:rPr>
          <w:rFonts w:asciiTheme="minorEastAsia" w:eastAsiaTheme="minorEastAsia" w:hAnsiTheme="minorEastAsia" w:cs="Cambria"/>
        </w:rPr>
        <w:t>2</w:t>
      </w:r>
      <w:r w:rsidR="000C0A98" w:rsidRPr="000C0A98">
        <w:rPr>
          <w:rFonts w:asciiTheme="minorEastAsia" w:eastAsiaTheme="minorEastAsia" w:hAnsiTheme="minorEastAsia" w:hint="eastAsia"/>
        </w:rPr>
        <w:t>）中，车流量的</w:t>
      </w:r>
      <w:r w:rsidR="000C0A98" w:rsidRPr="000C0A98">
        <w:rPr>
          <w:rFonts w:asciiTheme="minorEastAsia" w:eastAsiaTheme="minorEastAsia" w:hAnsiTheme="minorEastAsia" w:cs="Calibri"/>
          <w:i/>
          <w:iCs/>
        </w:rPr>
        <w:t>Hurst</w:t>
      </w:r>
      <w:r w:rsidR="000C0A98" w:rsidRPr="000C0A98">
        <w:rPr>
          <w:rFonts w:asciiTheme="minorEastAsia" w:eastAsiaTheme="minorEastAsia" w:hAnsiTheme="minorEastAsia" w:hint="eastAsia"/>
        </w:rPr>
        <w:t>参数为第</w:t>
      </w:r>
      <w:r w:rsidR="000C0A98" w:rsidRPr="000C0A98">
        <w:rPr>
          <w:rFonts w:asciiTheme="minorEastAsia" w:eastAsiaTheme="minorEastAsia" w:hAnsiTheme="minorEastAsia" w:cs="Cambria"/>
          <w:i/>
          <w:iCs/>
        </w:rPr>
        <w:t>t</w:t>
      </w:r>
      <w:r w:rsidR="000C0A98" w:rsidRPr="000C0A98">
        <w:rPr>
          <w:rFonts w:asciiTheme="minorEastAsia" w:eastAsiaTheme="minorEastAsia" w:hAnsiTheme="minorEastAsia" w:hint="eastAsia"/>
        </w:rPr>
        <w:t>个时间单位内到达的车辆数，具有自相似性。</w:t>
      </w:r>
    </w:p>
    <w:p w:rsidR="00C208F0" w:rsidRPr="000C0A98" w:rsidRDefault="00C208F0" w:rsidP="00C208F0">
      <w:pPr>
        <w:pStyle w:val="Default"/>
        <w:spacing w:line="360" w:lineRule="auto"/>
        <w:ind w:firstLineChars="200" w:firstLine="480"/>
        <w:jc w:val="both"/>
        <w:rPr>
          <w:rFonts w:asciiTheme="minorEastAsia" w:eastAsiaTheme="minorEastAsia" w:hAnsiTheme="minorEastAsia"/>
        </w:rPr>
      </w:pPr>
      <w:r>
        <w:rPr>
          <w:rFonts w:asciiTheme="minorEastAsia" w:eastAsiaTheme="minorEastAsia" w:hAnsiTheme="minorEastAsia" w:cs="Cambria" w:hint="eastAsia"/>
        </w:rPr>
        <w:t>5</w:t>
      </w:r>
      <w:r w:rsidRPr="000C0A98">
        <w:rPr>
          <w:rFonts w:asciiTheme="minorEastAsia" w:eastAsiaTheme="minorEastAsia" w:hAnsiTheme="minorEastAsia" w:hint="eastAsia"/>
        </w:rPr>
        <w:t>、</w:t>
      </w:r>
      <w:r w:rsidRPr="00C208F0">
        <w:rPr>
          <w:rFonts w:asciiTheme="minorEastAsia" w:eastAsiaTheme="minorEastAsia" w:hAnsiTheme="minorEastAsia" w:hint="eastAsia"/>
        </w:rPr>
        <w:t>一种如权利要求1所述</w:t>
      </w:r>
      <w:r w:rsidR="00301F5B" w:rsidRPr="00C208F0">
        <w:rPr>
          <w:rFonts w:asciiTheme="minorEastAsia" w:eastAsiaTheme="minorEastAsia" w:hAnsiTheme="minorEastAsia" w:hint="eastAsia"/>
        </w:rPr>
        <w:t>系统</w:t>
      </w:r>
      <w:r w:rsidRPr="00C208F0">
        <w:rPr>
          <w:rFonts w:asciiTheme="minorEastAsia" w:eastAsiaTheme="minorEastAsia" w:hAnsiTheme="minorEastAsia" w:hint="eastAsia"/>
        </w:rPr>
        <w:t>的基于排队论的连续交通节点拥塞程度预测模型</w:t>
      </w:r>
      <w:r w:rsidRPr="000C0A98">
        <w:rPr>
          <w:rFonts w:asciiTheme="minorEastAsia" w:eastAsiaTheme="minorEastAsia" w:hAnsiTheme="minorEastAsia" w:hint="eastAsia"/>
        </w:rPr>
        <w:t>，其特征是：包括若干连续的交通节点，以队列长度的分布作为评价交通节点拥塞的指标，每个交通节点的队列长度分布基于排队理论和具有自相似性的流量构建。</w:t>
      </w:r>
      <w:r w:rsidRPr="000C0A98">
        <w:rPr>
          <w:rFonts w:asciiTheme="minorEastAsia" w:eastAsiaTheme="minorEastAsia" w:hAnsiTheme="minorEastAsia"/>
        </w:rPr>
        <w:t xml:space="preserve"> </w:t>
      </w:r>
    </w:p>
    <w:p w:rsidR="00C208F0" w:rsidRPr="000C0A98" w:rsidRDefault="00C208F0" w:rsidP="00C208F0">
      <w:pPr>
        <w:pStyle w:val="Default"/>
        <w:spacing w:line="360" w:lineRule="auto"/>
        <w:ind w:firstLineChars="200" w:firstLine="480"/>
        <w:jc w:val="both"/>
        <w:rPr>
          <w:rFonts w:asciiTheme="minorEastAsia" w:eastAsiaTheme="minorEastAsia" w:hAnsiTheme="minorEastAsia"/>
        </w:rPr>
      </w:pPr>
      <w:r>
        <w:rPr>
          <w:rFonts w:asciiTheme="minorEastAsia" w:eastAsiaTheme="minorEastAsia" w:hAnsiTheme="minorEastAsia" w:cs="Times New Roman" w:hint="eastAsia"/>
        </w:rPr>
        <w:t>6</w:t>
      </w:r>
      <w:r w:rsidRPr="000C0A98">
        <w:rPr>
          <w:rFonts w:asciiTheme="minorEastAsia" w:eastAsiaTheme="minorEastAsia" w:hAnsiTheme="minorEastAsia" w:hint="eastAsia"/>
        </w:rPr>
        <w:t>、如权利要求</w:t>
      </w:r>
      <w:r>
        <w:rPr>
          <w:rFonts w:asciiTheme="minorEastAsia" w:eastAsiaTheme="minorEastAsia" w:hAnsiTheme="minorEastAsia" w:cs="Times New Roman" w:hint="eastAsia"/>
        </w:rPr>
        <w:t>5</w:t>
      </w:r>
      <w:r w:rsidRPr="000C0A98">
        <w:rPr>
          <w:rFonts w:asciiTheme="minorEastAsia" w:eastAsiaTheme="minorEastAsia" w:hAnsiTheme="minorEastAsia" w:hint="eastAsia"/>
        </w:rPr>
        <w:t>所述的一种基于排队论的连续交通节点拥塞程度预测模型，</w:t>
      </w:r>
      <w:r w:rsidRPr="000C0A98">
        <w:rPr>
          <w:rFonts w:asciiTheme="minorEastAsia" w:eastAsiaTheme="minorEastAsia" w:hAnsiTheme="minorEastAsia"/>
        </w:rPr>
        <w:t xml:space="preserve"> </w:t>
      </w:r>
      <w:r w:rsidRPr="000C0A98">
        <w:rPr>
          <w:rFonts w:asciiTheme="minorEastAsia" w:eastAsiaTheme="minorEastAsia" w:hAnsiTheme="minorEastAsia" w:hint="eastAsia"/>
        </w:rPr>
        <w:t>其特征是：任一交通节点队列长度分布与该节点的服务能力、车辆的非转弯概率、平均到达速率和从两侧方向转弯准备进入该交通节点的车流量的平均到达速率相关。</w:t>
      </w:r>
      <w:r w:rsidRPr="000C0A98">
        <w:rPr>
          <w:rFonts w:asciiTheme="minorEastAsia" w:eastAsiaTheme="minorEastAsia" w:hAnsiTheme="minorEastAsia"/>
        </w:rPr>
        <w:t xml:space="preserve"> </w:t>
      </w:r>
    </w:p>
    <w:p w:rsidR="00C208F0" w:rsidRDefault="00C208F0" w:rsidP="00C208F0">
      <w:pPr>
        <w:pStyle w:val="Default"/>
        <w:spacing w:line="360" w:lineRule="auto"/>
        <w:ind w:firstLineChars="200" w:firstLine="480"/>
        <w:rPr>
          <w:rFonts w:asciiTheme="minorEastAsia" w:eastAsiaTheme="minorEastAsia" w:hAnsiTheme="minorEastAsia"/>
        </w:rPr>
      </w:pPr>
      <w:r>
        <w:rPr>
          <w:rFonts w:asciiTheme="minorEastAsia" w:eastAsiaTheme="minorEastAsia" w:hAnsiTheme="minorEastAsia" w:cs="Times New Roman" w:hint="eastAsia"/>
        </w:rPr>
        <w:t>7</w:t>
      </w:r>
      <w:r w:rsidRPr="000C0A98">
        <w:rPr>
          <w:rFonts w:asciiTheme="minorEastAsia" w:eastAsiaTheme="minorEastAsia" w:hAnsiTheme="minorEastAsia" w:hint="eastAsia"/>
        </w:rPr>
        <w:t>、如权利要求</w:t>
      </w:r>
      <w:r>
        <w:rPr>
          <w:rFonts w:asciiTheme="minorEastAsia" w:eastAsiaTheme="minorEastAsia" w:hAnsiTheme="minorEastAsia" w:cs="Times New Roman" w:hint="eastAsia"/>
        </w:rPr>
        <w:t>5</w:t>
      </w:r>
      <w:r w:rsidRPr="000C0A98">
        <w:rPr>
          <w:rFonts w:asciiTheme="minorEastAsia" w:eastAsiaTheme="minorEastAsia" w:hAnsiTheme="minorEastAsia" w:hint="eastAsia"/>
        </w:rPr>
        <w:t>所述的一种基于排队论的连续交通节点拥塞程度预测模型，</w:t>
      </w:r>
      <w:r w:rsidRPr="000C0A98">
        <w:rPr>
          <w:rFonts w:asciiTheme="minorEastAsia" w:eastAsiaTheme="minorEastAsia" w:hAnsiTheme="minorEastAsia"/>
        </w:rPr>
        <w:t xml:space="preserve"> </w:t>
      </w:r>
      <w:r w:rsidRPr="000C0A98">
        <w:rPr>
          <w:rFonts w:asciiTheme="minorEastAsia" w:eastAsiaTheme="minorEastAsia" w:hAnsiTheme="minorEastAsia" w:hint="eastAsia"/>
        </w:rPr>
        <w:t>其特征是：任一交通节点</w:t>
      </w:r>
      <w:r w:rsidRPr="000C0A98">
        <w:rPr>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13.1pt" o:ole="">
            <v:imagedata r:id="rId6" o:title=""/>
          </v:shape>
          <o:OLEObject Type="Embed" ProgID="Equation.DSMT4" ShapeID="_x0000_i1025" DrawAspect="Content" ObjectID="_1632212232" r:id="rId7"/>
        </w:object>
      </w:r>
      <w:r w:rsidRPr="000C0A98">
        <w:rPr>
          <w:rFonts w:asciiTheme="minorEastAsia" w:eastAsiaTheme="minorEastAsia" w:hAnsiTheme="minorEastAsia" w:hint="eastAsia"/>
        </w:rPr>
        <w:t>的队列长度分布为：</w:t>
      </w:r>
      <w:r w:rsidRPr="00D81323">
        <w:rPr>
          <w:position w:val="-30"/>
        </w:rPr>
        <w:object w:dxaOrig="4959" w:dyaOrig="720">
          <v:shape id="_x0000_i1026" type="#_x0000_t75" style="width:247.65pt;height:36pt" o:ole="">
            <v:imagedata r:id="rId8" o:title=""/>
          </v:shape>
          <o:OLEObject Type="Embed" ProgID="Equation.DSMT4" ShapeID="_x0000_i1026" DrawAspect="Content" ObjectID="_1632212233" r:id="rId9"/>
        </w:object>
      </w:r>
      <w:r w:rsidRPr="000C0A98">
        <w:rPr>
          <w:rFonts w:asciiTheme="minorEastAsia" w:eastAsiaTheme="minorEastAsia" w:hAnsiTheme="minorEastAsia" w:hint="eastAsia"/>
        </w:rPr>
        <w:t>，</w:t>
      </w:r>
    </w:p>
    <w:p w:rsidR="00C208F0" w:rsidRPr="000C0A98" w:rsidRDefault="00C208F0" w:rsidP="00C208F0">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其中，</w:t>
      </w:r>
      <w:r w:rsidRPr="0005686B">
        <w:rPr>
          <w:rFonts w:hAnsi="宋体"/>
          <w:position w:val="-10"/>
        </w:rPr>
        <w:object w:dxaOrig="480" w:dyaOrig="320">
          <v:shape id="_x0000_i1027" type="#_x0000_t75" style="width:24.55pt;height:15.8pt" o:ole="">
            <v:imagedata r:id="rId10" o:title=""/>
          </v:shape>
          <o:OLEObject Type="Embed" ProgID="Equation.3" ShapeID="_x0000_i1027" DrawAspect="Content" ObjectID="_1632212234" r:id="rId11"/>
        </w:object>
      </w:r>
      <w:r w:rsidRPr="000C0A98">
        <w:rPr>
          <w:rFonts w:asciiTheme="minorEastAsia" w:eastAsiaTheme="minorEastAsia" w:hAnsiTheme="minorEastAsia" w:hint="eastAsia"/>
        </w:rPr>
        <w:t>是标准高斯分布的剩余分布函数，</w:t>
      </w:r>
      <w:r w:rsidRPr="0005686B">
        <w:rPr>
          <w:rFonts w:hAnsi="宋体"/>
          <w:position w:val="-12"/>
        </w:rPr>
        <w:object w:dxaOrig="240" w:dyaOrig="360">
          <v:shape id="_x0000_i1028" type="#_x0000_t75" style="width:11.45pt;height:18.55pt" o:ole="">
            <v:imagedata r:id="rId12" o:title=""/>
          </v:shape>
          <o:OLEObject Type="Embed" ProgID="Equation.DSMT4" ShapeID="_x0000_i1028" DrawAspect="Content" ObjectID="_1632212235" r:id="rId13"/>
        </w:object>
      </w:r>
      <w:r w:rsidRPr="000C0A98">
        <w:rPr>
          <w:rFonts w:asciiTheme="minorEastAsia" w:eastAsiaTheme="minorEastAsia" w:hAnsiTheme="minorEastAsia" w:hint="eastAsia"/>
        </w:rPr>
        <w:t>为第</w:t>
      </w:r>
      <w:r w:rsidRPr="000C0A98">
        <w:rPr>
          <w:position w:val="-6"/>
        </w:rPr>
        <w:object w:dxaOrig="139" w:dyaOrig="260">
          <v:shape id="_x0000_i1029" type="#_x0000_t75" style="width:7.1pt;height:13.1pt" o:ole="">
            <v:imagedata r:id="rId6" o:title=""/>
          </v:shape>
          <o:OLEObject Type="Embed" ProgID="Equation.DSMT4" ShapeID="_x0000_i1029" DrawAspect="Content" ObjectID="_1632212236" r:id="rId14"/>
        </w:object>
      </w:r>
      <w:r w:rsidRPr="000C0A98">
        <w:rPr>
          <w:rFonts w:asciiTheme="minorEastAsia" w:eastAsiaTheme="minorEastAsia" w:hAnsiTheme="minorEastAsia" w:hint="eastAsia"/>
        </w:rPr>
        <w:t>个交通节点输入的车流量的平均到达速率</w:t>
      </w:r>
      <w:r w:rsidRPr="000C0A98">
        <w:rPr>
          <w:rFonts w:asciiTheme="minorEastAsia" w:eastAsiaTheme="minorEastAsia" w:hAnsiTheme="minorEastAsia"/>
        </w:rPr>
        <w:t>,</w:t>
      </w:r>
      <w:r w:rsidRPr="000C0A98">
        <w:rPr>
          <w:rFonts w:asciiTheme="minorEastAsia" w:eastAsiaTheme="minorEastAsia" w:hAnsiTheme="minorEastAsia" w:hint="eastAsia"/>
        </w:rPr>
        <w:t>且</w:t>
      </w:r>
      <w:r w:rsidRPr="00D81323">
        <w:rPr>
          <w:position w:val="-12"/>
        </w:rPr>
        <w:object w:dxaOrig="1540" w:dyaOrig="380">
          <v:shape id="_x0000_i1030" type="#_x0000_t75" style="width:76.9pt;height:19.1pt" o:ole="">
            <v:imagedata r:id="rId15" o:title=""/>
          </v:shape>
          <o:OLEObject Type="Embed" ProgID="Equation.3" ShapeID="_x0000_i1030" DrawAspect="Content" ObjectID="_1632212237" r:id="rId16"/>
        </w:object>
      </w:r>
      <w:r w:rsidRPr="000C0A98">
        <w:rPr>
          <w:rFonts w:asciiTheme="minorEastAsia" w:eastAsiaTheme="minorEastAsia" w:hAnsiTheme="minorEastAsia" w:hint="eastAsia"/>
        </w:rPr>
        <w:t>，其中</w:t>
      </w:r>
      <w:r w:rsidRPr="0005686B">
        <w:rPr>
          <w:rFonts w:hAnsi="宋体"/>
          <w:position w:val="-12"/>
        </w:rPr>
        <w:object w:dxaOrig="380" w:dyaOrig="360">
          <v:shape id="_x0000_i1031" type="#_x0000_t75" style="width:18.55pt;height:18.55pt" o:ole="">
            <v:imagedata r:id="rId17" o:title=""/>
          </v:shape>
          <o:OLEObject Type="Embed" ProgID="Equation.DSMT4" ShapeID="_x0000_i1031" DrawAspect="Content" ObjectID="_1632212238" r:id="rId18"/>
        </w:object>
      </w:r>
      <w:r w:rsidRPr="000C0A98">
        <w:rPr>
          <w:rFonts w:asciiTheme="minorEastAsia" w:eastAsiaTheme="minorEastAsia" w:hAnsiTheme="minorEastAsia" w:hint="eastAsia"/>
        </w:rPr>
        <w:t>为前一交通节点的非转弯概率</w:t>
      </w:r>
      <w:r w:rsidRPr="000C0A98">
        <w:rPr>
          <w:rFonts w:asciiTheme="minorEastAsia" w:eastAsiaTheme="minorEastAsia" w:hAnsiTheme="minorEastAsia"/>
        </w:rPr>
        <w:t>,</w:t>
      </w:r>
      <w:r w:rsidRPr="00D81323">
        <w:rPr>
          <w:position w:val="-12"/>
        </w:rPr>
        <w:object w:dxaOrig="260" w:dyaOrig="380">
          <v:shape id="_x0000_i1032" type="#_x0000_t75" style="width:13.1pt;height:19.1pt" o:ole="">
            <v:imagedata r:id="rId19" o:title=""/>
          </v:shape>
          <o:OLEObject Type="Embed" ProgID="Equation.DSMT4" ShapeID="_x0000_i1032" DrawAspect="Content" ObjectID="_1632212239" r:id="rId20"/>
        </w:object>
      </w:r>
      <w:r w:rsidRPr="000C0A98">
        <w:rPr>
          <w:rFonts w:asciiTheme="minorEastAsia" w:eastAsiaTheme="minorEastAsia" w:hAnsiTheme="minorEastAsia"/>
        </w:rPr>
        <w:t xml:space="preserve"> </w:t>
      </w:r>
      <w:r w:rsidRPr="000C0A98">
        <w:rPr>
          <w:rFonts w:asciiTheme="minorEastAsia" w:eastAsiaTheme="minorEastAsia" w:hAnsiTheme="minorEastAsia" w:hint="eastAsia"/>
        </w:rPr>
        <w:t>为从两侧方向转弯准备进入该交通节点的车流量的平均到达速率，</w:t>
      </w:r>
      <w:r w:rsidRPr="0005686B">
        <w:rPr>
          <w:rFonts w:hAnsi="宋体"/>
          <w:position w:val="-12"/>
        </w:rPr>
        <w:object w:dxaOrig="279" w:dyaOrig="360">
          <v:shape id="_x0000_i1033" type="#_x0000_t75" style="width:13.65pt;height:18.55pt" o:ole="">
            <v:imagedata r:id="rId21" o:title=""/>
          </v:shape>
          <o:OLEObject Type="Embed" ProgID="Equation.DSMT4" ShapeID="_x0000_i1033" DrawAspect="Content" ObjectID="_1632212240" r:id="rId22"/>
        </w:object>
      </w:r>
      <w:r w:rsidRPr="000C0A98">
        <w:rPr>
          <w:rFonts w:asciiTheme="minorEastAsia" w:eastAsiaTheme="minorEastAsia" w:hAnsiTheme="minorEastAsia" w:hint="eastAsia"/>
        </w:rPr>
        <w:t>为该主</w:t>
      </w:r>
      <w:r w:rsidRPr="000C0A98">
        <w:rPr>
          <w:rFonts w:asciiTheme="minorEastAsia" w:eastAsiaTheme="minorEastAsia" w:hAnsiTheme="minorEastAsia" w:hint="eastAsia"/>
        </w:rPr>
        <w:lastRenderedPageBreak/>
        <w:t>干道上的交通节点的服务能力、</w:t>
      </w:r>
      <w:r w:rsidRPr="0005686B">
        <w:rPr>
          <w:rFonts w:hAnsi="宋体"/>
          <w:position w:val="-12"/>
        </w:rPr>
        <w:object w:dxaOrig="220" w:dyaOrig="360">
          <v:shape id="_x0000_i1034" type="#_x0000_t75" style="width:10.9pt;height:18.55pt" o:ole="">
            <v:imagedata r:id="rId23" o:title=""/>
          </v:shape>
          <o:OLEObject Type="Embed" ProgID="Equation.DSMT4" ShapeID="_x0000_i1034" DrawAspect="Content" ObjectID="_1632212241" r:id="rId24"/>
        </w:object>
      </w:r>
      <w:r w:rsidRPr="000C0A98">
        <w:rPr>
          <w:rFonts w:asciiTheme="minorEastAsia" w:eastAsiaTheme="minorEastAsia" w:hAnsiTheme="minorEastAsia" w:hint="eastAsia"/>
        </w:rPr>
        <w:t>是使得</w:t>
      </w:r>
      <w:r w:rsidRPr="00D81323">
        <w:rPr>
          <w:position w:val="-28"/>
        </w:rPr>
        <w:object w:dxaOrig="2240" w:dyaOrig="700">
          <v:shape id="_x0000_i1035" type="#_x0000_t75" style="width:112.35pt;height:34.9pt" o:ole="">
            <v:imagedata r:id="rId25" o:title=""/>
          </v:shape>
          <o:OLEObject Type="Embed" ProgID="Equation.3" ShapeID="_x0000_i1035" DrawAspect="Content" ObjectID="_1632212242" r:id="rId26"/>
        </w:object>
      </w:r>
      <w:r w:rsidRPr="000C0A98">
        <w:rPr>
          <w:rFonts w:asciiTheme="minorEastAsia" w:eastAsiaTheme="minorEastAsia" w:hAnsiTheme="minorEastAsia" w:hint="eastAsia"/>
        </w:rPr>
        <w:t>最小的</w:t>
      </w:r>
      <w:r w:rsidRPr="0005686B">
        <w:rPr>
          <w:rFonts w:hAnsi="宋体"/>
          <w:position w:val="-12"/>
        </w:rPr>
        <w:object w:dxaOrig="200" w:dyaOrig="360">
          <v:shape id="_x0000_i1036" type="#_x0000_t75" style="width:9.8pt;height:18.55pt" o:ole="">
            <v:imagedata r:id="rId27" o:title=""/>
          </v:shape>
          <o:OLEObject Type="Embed" ProgID="Equation.DSMT4" ShapeID="_x0000_i1036" DrawAspect="Content" ObjectID="_1632212243" r:id="rId28"/>
        </w:object>
      </w:r>
      <w:r w:rsidRPr="000C0A98">
        <w:rPr>
          <w:rFonts w:asciiTheme="minorEastAsia" w:eastAsiaTheme="minorEastAsia" w:hAnsiTheme="minorEastAsia" w:hint="eastAsia"/>
        </w:rPr>
        <w:t>的值，</w:t>
      </w:r>
      <w:r w:rsidRPr="000C0A98">
        <w:rPr>
          <w:rFonts w:hAnsi="宋体"/>
          <w:position w:val="-4"/>
        </w:rPr>
        <w:object w:dxaOrig="279" w:dyaOrig="240">
          <v:shape id="_x0000_i1037" type="#_x0000_t75" style="width:13.65pt;height:12pt" o:ole="">
            <v:imagedata r:id="rId29" o:title=""/>
          </v:shape>
          <o:OLEObject Type="Embed" ProgID="Equation.DSMT4" ShapeID="_x0000_i1037" DrawAspect="Content" ObjectID="_1632212244" r:id="rId30"/>
        </w:object>
      </w:r>
      <w:r w:rsidRPr="000C0A98">
        <w:rPr>
          <w:rFonts w:asciiTheme="minorEastAsia" w:eastAsiaTheme="minorEastAsia" w:hAnsiTheme="minorEastAsia" w:hint="eastAsia"/>
        </w:rPr>
        <w:t>代表队列长度（即</w:t>
      </w:r>
      <w:r w:rsidRPr="000C0A98">
        <w:rPr>
          <w:rFonts w:hAnsi="宋体"/>
          <w:position w:val="-14"/>
        </w:rPr>
        <w:object w:dxaOrig="1080" w:dyaOrig="400">
          <v:shape id="_x0000_i1038" type="#_x0000_t75" style="width:52.9pt;height:20.2pt" o:ole="">
            <v:imagedata r:id="rId31" o:title=""/>
          </v:shape>
          <o:OLEObject Type="Embed" ProgID="Equation.DSMT4" ShapeID="_x0000_i1038" DrawAspect="Content" ObjectID="_1632212245" r:id="rId32"/>
        </w:object>
      </w:r>
      <w:r w:rsidRPr="000C0A98">
        <w:rPr>
          <w:rFonts w:asciiTheme="minorEastAsia" w:eastAsiaTheme="minorEastAsia" w:hAnsiTheme="minorEastAsia" w:hint="eastAsia"/>
        </w:rPr>
        <w:t>中的</w:t>
      </w:r>
      <w:r w:rsidRPr="000C0A98">
        <w:rPr>
          <w:rFonts w:hAnsi="宋体"/>
          <w:position w:val="-4"/>
        </w:rPr>
        <w:object w:dxaOrig="279" w:dyaOrig="240">
          <v:shape id="_x0000_i1039" type="#_x0000_t75" style="width:13.65pt;height:12pt" o:ole="">
            <v:imagedata r:id="rId29" o:title=""/>
          </v:shape>
          <o:OLEObject Type="Embed" ProgID="Equation.DSMT4" ShapeID="_x0000_i1039" DrawAspect="Content" ObjectID="_1632212246" r:id="rId33"/>
        </w:object>
      </w:r>
      <w:r w:rsidRPr="000C0A98">
        <w:rPr>
          <w:rFonts w:asciiTheme="minorEastAsia" w:eastAsiaTheme="minorEastAsia" w:hAnsiTheme="minorEastAsia" w:hint="eastAsia"/>
        </w:rPr>
        <w:t>），</w:t>
      </w:r>
      <w:r w:rsidRPr="0005686B">
        <w:rPr>
          <w:rFonts w:hAnsi="宋体"/>
          <w:position w:val="-12"/>
        </w:rPr>
        <w:object w:dxaOrig="200" w:dyaOrig="360">
          <v:shape id="_x0000_i1040" type="#_x0000_t75" style="width:9.8pt;height:18.55pt" o:ole="">
            <v:imagedata r:id="rId27" o:title=""/>
          </v:shape>
          <o:OLEObject Type="Embed" ProgID="Equation.DSMT4" ShapeID="_x0000_i1040" DrawAspect="Content" ObjectID="_1632212247" r:id="rId34"/>
        </w:object>
      </w:r>
      <w:r w:rsidRPr="000C0A98">
        <w:rPr>
          <w:rFonts w:asciiTheme="minorEastAsia" w:eastAsiaTheme="minorEastAsia" w:hAnsiTheme="minorEastAsia" w:hint="eastAsia"/>
        </w:rPr>
        <w:t>为时间点，</w:t>
      </w:r>
      <w:r w:rsidRPr="000C0A98">
        <w:rPr>
          <w:rFonts w:hAnsi="宋体"/>
          <w:position w:val="-14"/>
        </w:rPr>
        <w:object w:dxaOrig="600" w:dyaOrig="400">
          <v:shape id="_x0000_i1041" type="#_x0000_t75" style="width:29.45pt;height:20.2pt" o:ole="">
            <v:imagedata r:id="rId35" o:title=""/>
          </v:shape>
          <o:OLEObject Type="Embed" ProgID="Equation.DSMT4" ShapeID="_x0000_i1041" DrawAspect="Content" ObjectID="_1632212248" r:id="rId36"/>
        </w:object>
      </w:r>
      <w:r w:rsidRPr="000C0A98">
        <w:rPr>
          <w:rFonts w:asciiTheme="minorEastAsia" w:eastAsiaTheme="minorEastAsia" w:hAnsiTheme="minorEastAsia" w:hint="eastAsia"/>
        </w:rPr>
        <w:t>为方差，</w:t>
      </w:r>
      <w:r w:rsidRPr="000C0A98">
        <w:rPr>
          <w:rFonts w:hAnsi="宋体"/>
          <w:position w:val="-14"/>
        </w:rPr>
        <w:object w:dxaOrig="499" w:dyaOrig="400">
          <v:shape id="_x0000_i1042" type="#_x0000_t75" style="width:24.55pt;height:20.2pt" o:ole="">
            <v:imagedata r:id="rId37" o:title=""/>
          </v:shape>
          <o:OLEObject Type="Embed" ProgID="Equation.DSMT4" ShapeID="_x0000_i1042" DrawAspect="Content" ObjectID="_1632212249" r:id="rId38"/>
        </w:object>
      </w:r>
      <w:r w:rsidRPr="000C0A98">
        <w:rPr>
          <w:rFonts w:asciiTheme="minorEastAsia" w:eastAsiaTheme="minorEastAsia" w:hAnsiTheme="minorEastAsia" w:hint="eastAsia"/>
        </w:rPr>
        <w:t>为标准差。</w:t>
      </w:r>
      <w:r w:rsidRPr="000C0A98">
        <w:rPr>
          <w:rFonts w:asciiTheme="minorEastAsia" w:eastAsiaTheme="minorEastAsia" w:hAnsiTheme="minorEastAsia"/>
        </w:rPr>
        <w:t xml:space="preserve"> </w:t>
      </w:r>
    </w:p>
    <w:p w:rsidR="00C208F0" w:rsidRDefault="00C208F0" w:rsidP="00C208F0">
      <w:pPr>
        <w:pStyle w:val="Default"/>
        <w:spacing w:line="360" w:lineRule="auto"/>
        <w:ind w:firstLineChars="200" w:firstLine="480"/>
        <w:jc w:val="both"/>
        <w:rPr>
          <w:rFonts w:asciiTheme="minorEastAsia" w:eastAsiaTheme="minorEastAsia" w:hAnsiTheme="minorEastAsia"/>
        </w:rPr>
      </w:pPr>
      <w:r>
        <w:rPr>
          <w:rFonts w:asciiTheme="minorEastAsia" w:eastAsiaTheme="minorEastAsia" w:hAnsiTheme="minorEastAsia" w:hint="eastAsia"/>
        </w:rPr>
        <w:t>8</w:t>
      </w:r>
      <w:r w:rsidRPr="000C0A98">
        <w:rPr>
          <w:rFonts w:asciiTheme="minorEastAsia" w:eastAsiaTheme="minorEastAsia" w:hAnsiTheme="minorEastAsia" w:hint="eastAsia"/>
        </w:rPr>
        <w:t>、如权利要求</w:t>
      </w:r>
      <w:r>
        <w:rPr>
          <w:rFonts w:asciiTheme="minorEastAsia" w:eastAsiaTheme="minorEastAsia" w:hAnsiTheme="minorEastAsia" w:cs="Times New Roman" w:hint="eastAsia"/>
        </w:rPr>
        <w:t>5</w:t>
      </w:r>
      <w:r w:rsidRPr="000C0A98">
        <w:rPr>
          <w:rFonts w:asciiTheme="minorEastAsia" w:eastAsiaTheme="minorEastAsia" w:hAnsiTheme="minorEastAsia" w:hint="eastAsia"/>
        </w:rPr>
        <w:t>所述的一种基于排队论的连续交通节点拥塞程度预测模型，</w:t>
      </w:r>
      <w:r w:rsidRPr="000C0A98">
        <w:rPr>
          <w:rFonts w:asciiTheme="minorEastAsia" w:eastAsiaTheme="minorEastAsia" w:hAnsiTheme="minorEastAsia"/>
        </w:rPr>
        <w:t xml:space="preserve"> </w:t>
      </w:r>
      <w:r w:rsidRPr="000C0A98">
        <w:rPr>
          <w:rFonts w:asciiTheme="minorEastAsia" w:eastAsiaTheme="minorEastAsia" w:hAnsiTheme="minorEastAsia" w:hint="eastAsia"/>
        </w:rPr>
        <w:t>其特征是：使用指数分布来描述交通路口的服务速率，即使用指数分布来决定在交通灯为绿灯的时间内通过的车辆数；</w:t>
      </w:r>
      <w:r w:rsidRPr="000C0A98">
        <w:rPr>
          <w:rFonts w:asciiTheme="minorEastAsia" w:eastAsiaTheme="minorEastAsia" w:hAnsiTheme="minorEastAsia"/>
        </w:rPr>
        <w:t xml:space="preserve"> </w:t>
      </w:r>
    </w:p>
    <w:p w:rsidR="00C208F0" w:rsidRPr="000C0A98" w:rsidRDefault="00C208F0" w:rsidP="00C208F0">
      <w:pPr>
        <w:pStyle w:val="Default"/>
        <w:spacing w:line="360" w:lineRule="auto"/>
        <w:ind w:firstLineChars="200" w:firstLine="480"/>
        <w:jc w:val="both"/>
        <w:rPr>
          <w:rFonts w:asciiTheme="minorEastAsia" w:eastAsiaTheme="minorEastAsia" w:hAnsiTheme="minorEastAsia"/>
        </w:rPr>
      </w:pPr>
      <w:r w:rsidRPr="000C0A98">
        <w:rPr>
          <w:rFonts w:asciiTheme="minorEastAsia" w:eastAsiaTheme="minorEastAsia" w:hAnsiTheme="minorEastAsia" w:hint="eastAsia"/>
        </w:rPr>
        <w:t>或本模型适用的路段，车道都是单向行驶的车道，并且主干道上的交通流量为主要的交通流量，并且连续的交通节点都具有交通灯。</w:t>
      </w:r>
      <w:r w:rsidRPr="000C0A98">
        <w:rPr>
          <w:rFonts w:asciiTheme="minorEastAsia" w:eastAsiaTheme="minorEastAsia" w:hAnsiTheme="minorEastAsia"/>
        </w:rPr>
        <w:t xml:space="preserve"> </w:t>
      </w:r>
    </w:p>
    <w:p w:rsidR="00C208F0" w:rsidRPr="00C208F0" w:rsidRDefault="00C208F0" w:rsidP="000C0A98">
      <w:pPr>
        <w:pStyle w:val="Default"/>
        <w:spacing w:line="360" w:lineRule="auto"/>
        <w:ind w:firstLineChars="200" w:firstLine="480"/>
        <w:jc w:val="both"/>
        <w:rPr>
          <w:rFonts w:asciiTheme="minorEastAsia" w:eastAsiaTheme="minorEastAsia" w:hAnsiTheme="minorEastAsia"/>
        </w:rPr>
      </w:pPr>
    </w:p>
    <w:sectPr w:rsidR="00C208F0" w:rsidRPr="00C208F0" w:rsidSect="000C0A98">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1E6" w:rsidRDefault="00C761E6" w:rsidP="000C0A98">
      <w:r>
        <w:separator/>
      </w:r>
    </w:p>
  </w:endnote>
  <w:endnote w:type="continuationSeparator" w:id="1">
    <w:p w:rsidR="00C761E6" w:rsidRDefault="00C761E6" w:rsidP="000C0A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7422"/>
      <w:docPartObj>
        <w:docPartGallery w:val="Page Numbers (Bottom of Page)"/>
        <w:docPartUnique/>
      </w:docPartObj>
    </w:sdtPr>
    <w:sdtContent>
      <w:p w:rsidR="000C0A98" w:rsidRDefault="000C0A98">
        <w:pPr>
          <w:pStyle w:val="a4"/>
          <w:jc w:val="center"/>
        </w:pPr>
        <w:r>
          <w:rPr>
            <w:rFonts w:hint="eastAsia"/>
          </w:rPr>
          <w:t>-</w:t>
        </w:r>
        <w:fldSimple w:instr=" PAGE   \* MERGEFORMAT ">
          <w:r w:rsidR="000D2130" w:rsidRPr="000D2130">
            <w:rPr>
              <w:noProof/>
              <w:lang w:val="zh-CN"/>
            </w:rPr>
            <w:t>1</w:t>
          </w:r>
        </w:fldSimple>
        <w:r>
          <w:rPr>
            <w:rFonts w:hint="eastAsia"/>
          </w:rPr>
          <w:t>-</w:t>
        </w:r>
      </w:p>
    </w:sdtContent>
  </w:sdt>
  <w:p w:rsidR="000C0A98" w:rsidRDefault="000C0A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1E6" w:rsidRDefault="00C761E6" w:rsidP="000C0A98">
      <w:r>
        <w:separator/>
      </w:r>
    </w:p>
  </w:footnote>
  <w:footnote w:type="continuationSeparator" w:id="1">
    <w:p w:rsidR="00C761E6" w:rsidRDefault="00C761E6" w:rsidP="000C0A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A98" w:rsidRDefault="000C0A98">
    <w:pPr>
      <w:pStyle w:val="a3"/>
      <w:rPr>
        <w:sz w:val="24"/>
        <w:szCs w:val="24"/>
      </w:rPr>
    </w:pPr>
    <w:r w:rsidRPr="000C0A98">
      <w:rPr>
        <w:rFonts w:hint="eastAsia"/>
        <w:sz w:val="24"/>
        <w:szCs w:val="24"/>
      </w:rPr>
      <w:t>权利要求书</w:t>
    </w:r>
  </w:p>
  <w:p w:rsidR="000C0A98" w:rsidRPr="000C0A98" w:rsidRDefault="000C0A98">
    <w:pPr>
      <w:pStyle w:val="a3"/>
      <w:rPr>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0A98"/>
    <w:rsid w:val="000318FF"/>
    <w:rsid w:val="000C0A98"/>
    <w:rsid w:val="000D2130"/>
    <w:rsid w:val="00301F5B"/>
    <w:rsid w:val="004664FF"/>
    <w:rsid w:val="005B49AB"/>
    <w:rsid w:val="00606461"/>
    <w:rsid w:val="006E1E57"/>
    <w:rsid w:val="00A43E8F"/>
    <w:rsid w:val="00C208F0"/>
    <w:rsid w:val="00C761E6"/>
    <w:rsid w:val="00DD2A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9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C0A98"/>
    <w:pPr>
      <w:widowControl w:val="0"/>
      <w:autoSpaceDE w:val="0"/>
      <w:autoSpaceDN w:val="0"/>
      <w:adjustRightInd w:val="0"/>
    </w:pPr>
    <w:rPr>
      <w:rFonts w:ascii="宋体" w:eastAsia="宋体" w:cs="宋体"/>
      <w:color w:val="000000"/>
      <w:kern w:val="0"/>
      <w:sz w:val="24"/>
      <w:szCs w:val="24"/>
    </w:rPr>
  </w:style>
  <w:style w:type="paragraph" w:styleId="a3">
    <w:name w:val="header"/>
    <w:basedOn w:val="a"/>
    <w:link w:val="Char"/>
    <w:uiPriority w:val="99"/>
    <w:semiHidden/>
    <w:unhideWhenUsed/>
    <w:rsid w:val="000C0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0A98"/>
    <w:rPr>
      <w:sz w:val="18"/>
      <w:szCs w:val="18"/>
    </w:rPr>
  </w:style>
  <w:style w:type="paragraph" w:styleId="a4">
    <w:name w:val="footer"/>
    <w:basedOn w:val="a"/>
    <w:link w:val="Char0"/>
    <w:uiPriority w:val="99"/>
    <w:unhideWhenUsed/>
    <w:rsid w:val="000C0A98"/>
    <w:pPr>
      <w:tabs>
        <w:tab w:val="center" w:pos="4153"/>
        <w:tab w:val="right" w:pos="8306"/>
      </w:tabs>
      <w:snapToGrid w:val="0"/>
      <w:jc w:val="left"/>
    </w:pPr>
    <w:rPr>
      <w:sz w:val="18"/>
      <w:szCs w:val="18"/>
    </w:rPr>
  </w:style>
  <w:style w:type="character" w:customStyle="1" w:styleId="Char0">
    <w:name w:val="页脚 Char"/>
    <w:basedOn w:val="a0"/>
    <w:link w:val="a4"/>
    <w:uiPriority w:val="99"/>
    <w:rsid w:val="000C0A9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oleObject" Target="embeddings/oleObject18.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7.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20180720a</dc:creator>
  <cp:lastModifiedBy>20180720a</cp:lastModifiedBy>
  <cp:revision>5</cp:revision>
  <dcterms:created xsi:type="dcterms:W3CDTF">2019-05-06T00:58:00Z</dcterms:created>
  <dcterms:modified xsi:type="dcterms:W3CDTF">2019-10-10T03:30:00Z</dcterms:modified>
</cp:coreProperties>
</file>